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Understanding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1. because they don</w:t>
      </w:r>
      <w:r>
        <w:rPr>
          <w:rFonts w:ascii="Times" w:hAnsi="Times" w:hint="default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’</w:t>
      </w: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t have </w:t>
      </w:r>
      <w:del w:id="0" w:date="2019-02-20T12:26:42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a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financial interest and </w:t>
      </w:r>
      <w:ins w:id="1" w:date="2019-02-20T11:32:20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they have a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lack of responsibility </w:t>
      </w:r>
      <w:del w:id="2" w:date="2019-02-20T11:32:30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to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</w:t>
      </w:r>
      <w:ins w:id="3" w:date="2019-02-20T11:32:32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in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control</w:t>
      </w:r>
      <w:ins w:id="4" w:date="2019-02-20T11:32:34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ling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the appliance</w:t>
      </w:r>
      <w:ins w:id="5" w:date="2019-02-20T11:32:36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s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, such as heating or lighting.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2. By showing that if every employee used one less sheet of paper a day</w:t>
      </w:r>
      <w:ins w:id="6" w:date="2019-02-20T11:38:28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,</w:t>
        </w:r>
      </w:ins>
      <w:del w:id="7" w:date="2019-02-20T11:38:29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 xml:space="preserve">. </w:delText>
        </w:r>
      </w:del>
      <w:ins w:id="8" w:date="2019-02-20T11:38:30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t</w:t>
        </w:r>
      </w:ins>
      <w:del w:id="9" w:date="2019-02-20T11:38:29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T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hey can save</w:t>
      </w:r>
      <w:del w:id="10" w:date="2019-02-20T11:32:01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d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paper equivalent to the height of a local landmark.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3. We focus on conservation behaviour at home.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4. Leadership, organizational culture support.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5. The article gives a lot of solutions for ref.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Discussion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1. Yes, I always limit the use of plastic.</w:t>
      </w:r>
      <w:ins w:id="11" w:date="2019-02-20T11:33:27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 Anything else?</w:t>
        </w:r>
      </w:ins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2.  Some of them do</w:t>
      </w:r>
      <w:del w:id="12" w:date="2019-02-20T11:33:30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es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while some of them don</w:t>
      </w:r>
      <w:r>
        <w:rPr>
          <w:rFonts w:ascii="Times" w:hAnsi="Times" w:hint="default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’</w:t>
      </w: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t.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And it</w:t>
      </w:r>
      <w:r>
        <w:rPr>
          <w:rFonts w:ascii="Times" w:hAnsi="Times" w:hint="default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’</w:t>
      </w: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s not a social norm, </w:t>
      </w:r>
      <w:del w:id="13" w:date="2019-02-20T13:06:51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 xml:space="preserve">because </w:delText>
        </w:r>
      </w:del>
      <w:ins w:id="14" w:date="2019-02-20T13:06:48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so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the government is planning a law to force vendors to stop providing single-use plastic items such as straws.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3. Like using stainless steel tableware, glass lunch box</w:t>
      </w:r>
      <w:ins w:id="15" w:date="2019-02-20T11:33:44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es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, buy</w:t>
      </w:r>
      <w:ins w:id="16" w:date="2019-02-20T13:10:25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ing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</w:t>
      </w:r>
      <w:del w:id="17" w:date="2019-02-20T11:33:51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boxes</w:delText>
        </w:r>
      </w:del>
      <w:ins w:id="18" w:date="2019-02-20T11:34:01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 drinks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</w:t>
      </w:r>
      <w:ins w:id="19" w:date="2019-02-20T11:34:04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in cartons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instead of bottles.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4. We don</w:t>
      </w:r>
      <w:r>
        <w:rPr>
          <w:rFonts w:ascii="Times" w:hAnsi="Times" w:hint="default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’</w:t>
      </w: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t have specific rule</w:t>
      </w:r>
      <w:ins w:id="20" w:date="2019-02-20T11:34:12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s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to make employee</w:t>
      </w:r>
      <w:ins w:id="21" w:date="2019-02-20T11:34:14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s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green, but many of us bring a reusable stainless steel tableware</w:t>
      </w:r>
      <w:ins w:id="22" w:date="2019-02-20T11:34:23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 to work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5.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6. My company </w:t>
      </w:r>
      <w:ins w:id="23" w:date="2019-02-20T11:34:32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is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setting up a work-tracking system so employees can work remotely.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7. Order</w:t>
      </w:r>
      <w:ins w:id="24" w:date="2019-02-20T11:35:05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ing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lunch </w:t>
      </w:r>
      <w:ins w:id="25" w:date="2019-02-20T11:35:13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collectively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for </w:t>
      </w:r>
      <w:ins w:id="26" w:date="2019-02-20T11:35:16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the whole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office can </w:t>
      </w:r>
      <w:del w:id="27" w:date="2019-02-20T11:35:19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 xml:space="preserve">be 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save </w:t>
      </w:r>
      <w:ins w:id="28" w:date="2019-02-20T11:36:22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(can reduce) (adjective: can be an effective way/effective to</w:t>
        </w:r>
      </w:ins>
      <w:ins w:id="29" w:date="2019-02-20T11:36:22Z" w:author="Candice Jee">
        <w:r>
          <w:rPr>
            <w:rFonts w:ascii="Times" w:hAnsi="Times" w:hint="default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…</w:t>
        </w:r>
      </w:ins>
      <w:ins w:id="30" w:date="2019-02-20T11:36:22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)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a lot of unnecessary packaging. </w:t>
      </w:r>
      <w:del w:id="31" w:date="2019-02-20T11:36:36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It</w:delText>
        </w:r>
      </w:del>
      <w:ins w:id="32" w:date="2019-02-20T11:36:36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This </w:t>
        </w:r>
      </w:ins>
      <w:del w:id="33" w:date="2019-02-20T11:36:47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 xml:space="preserve"> c</w:delText>
        </w:r>
      </w:del>
      <w:del w:id="34" w:date="2019-02-20T11:36:47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>ould let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</w:t>
      </w:r>
      <w:ins w:id="35" w:date="2019-02-20T11:36:49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means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everyone</w:t>
      </w:r>
      <w:r>
        <w:rPr>
          <w:rFonts w:ascii="Times" w:hAnsi="Times" w:hint="default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’</w:t>
      </w: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s lunch </w:t>
      </w:r>
      <w:ins w:id="36" w:date="2019-02-20T11:36:53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is 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in one doggy-bag</w:t>
      </w:r>
      <w:ins w:id="37" w:date="2019-02-20T11:37:01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, </w:t>
        </w:r>
      </w:ins>
      <w:del w:id="38" w:date="2019-02-20T11:37:00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 xml:space="preserve"> </w:delText>
        </w:r>
      </w:del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not one bag</w:t>
      </w:r>
      <w:del w:id="39" w:date="2019-02-20T13:12:18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delText xml:space="preserve"> for</w:delText>
        </w:r>
      </w:del>
      <w:ins w:id="40" w:date="2019-02-20T11:37:03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 xml:space="preserve"> per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 xml:space="preserve"> individual lunch box</w:t>
      </w:r>
      <w:ins w:id="41" w:date="2019-02-20T11:37:11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/ order/meal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Fonts w:ascii="Times" w:cs="Times" w:hAnsi="Times" w:eastAsia="Times"/>
          <w:color w:val="3d0b00"/>
          <w:sz w:val="32"/>
          <w:szCs w:val="32"/>
          <w:u w:color="3d0b00"/>
          <w:shd w:val="clear" w:color="auto" w:fill="ffffff"/>
        </w:rPr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8. Yes, she did. She</w:t>
      </w:r>
      <w:r>
        <w:rPr>
          <w:rFonts w:ascii="Times" w:hAnsi="Times"/>
          <w:color w:val="212121"/>
          <w:sz w:val="32"/>
          <w:szCs w:val="32"/>
          <w:u w:color="212121"/>
          <w:shd w:val="clear" w:color="auto" w:fill="ffffff"/>
          <w:rtl w:val="0"/>
          <w:lang w:val="en-US"/>
        </w:rPr>
        <w:t xml:space="preserve"> pointed</w:t>
      </w:r>
      <w:r>
        <w:rPr>
          <w:rFonts w:ascii="Times" w:hAnsi="Times" w:hint="default"/>
          <w:color w:val="212121"/>
          <w:sz w:val="32"/>
          <w:szCs w:val="32"/>
          <w:u w:color="212121"/>
          <w:shd w:val="clear" w:color="auto" w:fill="ffffff"/>
          <w:rtl w:val="0"/>
          <w:lang w:val="en-US"/>
        </w:rPr>
        <w:t> </w:t>
      </w:r>
      <w:r>
        <w:rPr>
          <w:rFonts w:ascii="Times" w:hAnsi="Times"/>
          <w:color w:val="212121"/>
          <w:sz w:val="32"/>
          <w:szCs w:val="32"/>
          <w:u w:color="212121"/>
          <w:shd w:val="clear" w:color="auto" w:fill="ffffff"/>
          <w:rtl w:val="0"/>
          <w:lang w:val="en-US"/>
        </w:rPr>
        <w:t xml:space="preserve">out the phenomena and gave many possible solutions for </w:t>
      </w:r>
      <w:ins w:id="42" w:date="2019-02-20T11:37:26Z" w:author="Candice Jee">
        <w:r>
          <w:rPr>
            <w:rFonts w:ascii="Times" w:hAnsi="Times"/>
            <w:color w:val="212121"/>
            <w:sz w:val="32"/>
            <w:szCs w:val="32"/>
            <w:u w:color="212121"/>
            <w:shd w:val="clear" w:color="auto" w:fill="ffffff"/>
            <w:rtl w:val="0"/>
            <w:lang w:val="en-US"/>
          </w:rPr>
          <w:t xml:space="preserve">the </w:t>
        </w:r>
      </w:ins>
      <w:r>
        <w:rPr>
          <w:rFonts w:ascii="Times" w:hAnsi="Times"/>
          <w:color w:val="212121"/>
          <w:sz w:val="32"/>
          <w:szCs w:val="32"/>
          <w:u w:color="212121"/>
          <w:shd w:val="clear" w:color="auto" w:fill="ffffff"/>
          <w:rtl w:val="0"/>
          <w:lang w:val="en-US"/>
        </w:rPr>
        <w:t>reader.</w:t>
      </w:r>
    </w:p>
    <w:p>
      <w:pPr>
        <w:pStyle w:val="內文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</w:pPr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9. Eliminate bottled water at meeting</w:t>
      </w:r>
      <w:ins w:id="43" w:date="2019-02-20T11:37:33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s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. Use reusable coffee filter</w:t>
      </w:r>
      <w:ins w:id="44" w:date="2019-02-20T11:37:36Z" w:author="Candice Jee">
        <w:r>
          <w:rPr>
            <w:rFonts w:ascii="Times" w:hAnsi="Times"/>
            <w:color w:val="3d0b00"/>
            <w:sz w:val="32"/>
            <w:szCs w:val="32"/>
            <w:u w:color="3d0b00"/>
            <w:shd w:val="clear" w:color="auto" w:fill="ffffff"/>
            <w:rtl w:val="0"/>
            <w:lang w:val="en-US"/>
          </w:rPr>
          <w:t>s</w:t>
        </w:r>
      </w:ins>
      <w:r>
        <w:rPr>
          <w:rFonts w:ascii="Times" w:hAnsi="Times"/>
          <w:color w:val="3d0b00"/>
          <w:sz w:val="32"/>
          <w:szCs w:val="32"/>
          <w:u w:color="3d0b00"/>
          <w:shd w:val="clear" w:color="auto" w:fill="ffffff"/>
          <w:rtl w:val="0"/>
          <w:lang w:val="en-US"/>
        </w:rPr>
        <w:t>.</w:t>
      </w:r>
      <w:r>
        <w:rPr>
          <w:rFonts w:ascii="Georgia" w:cs="Georgia" w:hAnsi="Georgia" w:eastAsia="Georgia"/>
          <w:color w:val="545454"/>
          <w:sz w:val="28"/>
          <w:szCs w:val="28"/>
          <w:u w:color="545454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